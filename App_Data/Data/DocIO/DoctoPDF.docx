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196C">
        <w:rPr>
          <w:color w:val="000000"/>
          <w:lang w:val="en-IN" w:eastAsia="en-IN"/>
        </w:rPr>
        <w:fldChar w:fldCharType="begin">
          <w:ffData>
            <w:name w:val="Text1"/>
            <w:enabled/>
            <w:calcOnExit w:val="0"/>
            <w:textInput>
              <w:default w:val="Lorem ipsum dolor sit amet, lacus amet amet ultricies. Quisque mi venenatis morbi libero, orci "/>
            </w:textInput>
          </w:ffData>
        </w:fldChar>
      </w:r>
      <w:bookmarkStart w:id="0" w:name="Text1"/>
      <w:r w:rsidR="0041196C">
        <w:rPr>
          <w:color w:val="000000"/>
          <w:lang w:val="en-IN" w:eastAsia="en-IN"/>
        </w:rPr>
        <w:instrText xml:space="preserve"> FORMTEXT </w:instrText>
      </w:r>
      <w:r w:rsidR="0041196C">
        <w:rPr>
          <w:color w:val="000000"/>
          <w:lang w:val="en-IN" w:eastAsia="en-IN"/>
        </w:rPr>
      </w:r>
      <w:r w:rsidR="0041196C">
        <w:rPr>
          <w:color w:val="000000"/>
          <w:lang w:val="en-IN" w:eastAsia="en-IN"/>
        </w:rPr>
        <w:fldChar w:fldCharType="separate"/>
      </w:r>
      <w:r w:rsidR="0041196C">
        <w:rPr>
          <w:noProof/>
          <w:color w:val="000000"/>
          <w:lang w:val="en-IN" w:eastAsia="en-IN"/>
        </w:rPr>
        <w:t xml:space="preserve">Lorem ipsum dolor sit amet, lacus amet amet ultricies. Quisque mi venenatis morbi libero, orci </w:t>
      </w:r>
      <w:r w:rsidR="0041196C">
        <w:rPr>
          <w:color w:val="000000"/>
          <w:lang w:val="en-IN" w:eastAsia="en-IN"/>
        </w:rPr>
        <w:fldChar w:fldCharType="end"/>
      </w:r>
      <w:bookmarkEnd w:id="0"/>
      <w:r w:rsidRPr="005F3993">
        <w:rPr>
          <w:color w:val="000000"/>
          <w:lang w:val="fr-FR" w:eastAsia="en-IN"/>
        </w:rPr>
        <w:t xml:space="preserve">dis,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1" w:author="Selvarathinam Muthu" w:date="2018-11-22T22:31:00Z">
        <w:r w:rsidR="00FB167C" w:rsidDel="0050669F">
          <w:rPr>
            <w:color w:val="000000"/>
            <w:lang w:val="fr-FR" w:eastAsia="en-IN"/>
          </w:rPr>
          <w:delText xml:space="preserve"> use some recommendation</w:delText>
        </w:r>
      </w:del>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2"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3"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4"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w:t>
      </w:r>
      <w:proofErr w:type="spellStart"/>
      <w:r w:rsidRPr="0041196C">
        <w:rPr>
          <w:color w:val="000000"/>
          <w:sz w:val="24"/>
          <w:szCs w:val="24"/>
          <w:lang w:val="es-MX" w:eastAsia="en-IN"/>
        </w:rPr>
        <w:t>quis</w:t>
      </w:r>
      <w:proofErr w:type="spellEnd"/>
      <w:r w:rsidRPr="0041196C">
        <w:rPr>
          <w:color w:val="000000"/>
          <w:sz w:val="24"/>
          <w:szCs w:val="24"/>
          <w:lang w:val="es-MX" w:eastAsia="en-IN"/>
        </w:rPr>
        <w:t xml:space="preserve">.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bookmarkStart w:id="5" w:name="_GoBack"/>
      <w:bookmarkEnd w:id="5"/>
    </w:p>
    <w:p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w:t>
      </w:r>
      <w:proofErr w:type="spellStart"/>
      <w:r w:rsidRPr="0041196C">
        <w:rPr>
          <w:color w:val="000000"/>
          <w:lang w:val="es-MX" w:eastAsia="en-IN"/>
        </w:rPr>
        <w:t>Quisque</w:t>
      </w:r>
      <w:proofErr w:type="spellEnd"/>
      <w:r w:rsidRPr="0041196C">
        <w:rPr>
          <w:color w:val="000000"/>
          <w:lang w:val="es-MX" w:eastAsia="en-IN"/>
        </w:rPr>
        <w:t xml:space="preserv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Pr="001B146E"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sectPr w:rsidR="00317063" w:rsidRPr="001B146E"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253" w:rsidRDefault="00200253">
      <w:r>
        <w:separator/>
      </w:r>
    </w:p>
  </w:endnote>
  <w:endnote w:type="continuationSeparator" w:id="0">
    <w:p w:rsidR="00200253" w:rsidRDefault="0020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253" w:rsidRDefault="00200253">
      <w:r>
        <w:separator/>
      </w:r>
    </w:p>
  </w:footnote>
  <w:footnote w:type="continuationSeparator" w:id="0">
    <w:p w:rsidR="00200253" w:rsidRDefault="0020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autoHyphenation/>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12978"/>
    <w:rsid w:val="00122820"/>
    <w:rsid w:val="00170BDB"/>
    <w:rsid w:val="00180511"/>
    <w:rsid w:val="00182312"/>
    <w:rsid w:val="001921BE"/>
    <w:rsid w:val="00192F7B"/>
    <w:rsid w:val="00195B01"/>
    <w:rsid w:val="001A4E73"/>
    <w:rsid w:val="001A7C08"/>
    <w:rsid w:val="001A7E39"/>
    <w:rsid w:val="001B146E"/>
    <w:rsid w:val="001B4F73"/>
    <w:rsid w:val="001D38BF"/>
    <w:rsid w:val="001E12B8"/>
    <w:rsid w:val="001F7D00"/>
    <w:rsid w:val="00200253"/>
    <w:rsid w:val="00214E1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2670"/>
    <w:rsid w:val="003C164D"/>
    <w:rsid w:val="003E25B4"/>
    <w:rsid w:val="003F3805"/>
    <w:rsid w:val="00411634"/>
    <w:rsid w:val="0041196C"/>
    <w:rsid w:val="00435804"/>
    <w:rsid w:val="00437F20"/>
    <w:rsid w:val="00446402"/>
    <w:rsid w:val="004668D1"/>
    <w:rsid w:val="004914F3"/>
    <w:rsid w:val="0049215C"/>
    <w:rsid w:val="004D0229"/>
    <w:rsid w:val="004D6234"/>
    <w:rsid w:val="004F267D"/>
    <w:rsid w:val="0050669F"/>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3C19"/>
    <w:rsid w:val="007D5D3B"/>
    <w:rsid w:val="0086099C"/>
    <w:rsid w:val="00865A7F"/>
    <w:rsid w:val="008747EB"/>
    <w:rsid w:val="00880C46"/>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87884"/>
    <w:rsid w:val="009A1241"/>
    <w:rsid w:val="009A5343"/>
    <w:rsid w:val="009C66E5"/>
    <w:rsid w:val="009E2FC7"/>
    <w:rsid w:val="009F2674"/>
    <w:rsid w:val="00A03181"/>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A3F55"/>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71D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7957-AEBD-40A4-86EE-DADBC7BA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Selvarathinam Muthu</cp:lastModifiedBy>
  <cp:revision>148</cp:revision>
  <cp:lastPrinted>2017-03-30T12:57:00Z</cp:lastPrinted>
  <dcterms:created xsi:type="dcterms:W3CDTF">2011-04-08T05:55:00Z</dcterms:created>
  <dcterms:modified xsi:type="dcterms:W3CDTF">2018-11-22T17:43:00Z</dcterms:modified>
</cp:coreProperties>
</file>